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54227" w14:textId="77777777" w:rsidR="006339F4" w:rsidRDefault="006339F4" w:rsidP="006339F4">
      <w:bookmarkStart w:id="0" w:name="_GoBack"/>
      <w:bookmarkEnd w:id="0"/>
      <w:r>
        <w:t xml:space="preserve">  </w:t>
      </w:r>
      <w:proofErr w:type="gramStart"/>
      <w:r>
        <w:t>&lt;?xml</w:t>
      </w:r>
      <w:proofErr w:type="gramEnd"/>
      <w:r>
        <w:t xml:space="preserve"> version="1.0" encoding="utf-8" ?&gt; </w:t>
      </w:r>
    </w:p>
    <w:p w14:paraId="2507AB69" w14:textId="77777777" w:rsidR="006339F4" w:rsidRDefault="006339F4" w:rsidP="006339F4">
      <w:r>
        <w:t xml:space="preserve">- &lt;CarQuoteRequestV4 </w:t>
      </w:r>
      <w:proofErr w:type="spellStart"/>
      <w:r>
        <w:t>xmlns</w:t>
      </w:r>
      <w:proofErr w:type="spellEnd"/>
      <w:r>
        <w:t>="http://tempuri.org/CarQuoteRequestV4.xsd"&gt;</w:t>
      </w:r>
    </w:p>
    <w:p w14:paraId="32479B6F" w14:textId="77777777" w:rsidR="006339F4" w:rsidRDefault="006339F4" w:rsidP="006339F4">
      <w:r>
        <w:t>- &lt;Policy&gt;</w:t>
      </w:r>
    </w:p>
    <w:p w14:paraId="0022C553" w14:textId="77777777" w:rsidR="006339F4" w:rsidRDefault="006339F4" w:rsidP="006339F4">
      <w:r>
        <w:t xml:space="preserve">  &lt;</w:t>
      </w:r>
      <w:proofErr w:type="spellStart"/>
      <w:r>
        <w:t>ActualStartDate</w:t>
      </w:r>
      <w:proofErr w:type="spellEnd"/>
      <w:r>
        <w:t>&gt;2013-06-05&lt;/</w:t>
      </w:r>
      <w:proofErr w:type="spellStart"/>
      <w:r>
        <w:t>ActualStartDate</w:t>
      </w:r>
      <w:proofErr w:type="spellEnd"/>
      <w:r>
        <w:t xml:space="preserve">&gt; </w:t>
      </w:r>
    </w:p>
    <w:p w14:paraId="50F8A604" w14:textId="77777777" w:rsidR="006339F4" w:rsidRDefault="006339F4" w:rsidP="006339F4">
      <w:r>
        <w:t xml:space="preserve">  &lt;</w:t>
      </w:r>
      <w:proofErr w:type="spellStart"/>
      <w:r>
        <w:t>CoverBreakdownRequired</w:t>
      </w:r>
      <w:proofErr w:type="spellEnd"/>
      <w:r>
        <w:t>&gt;0&lt;/</w:t>
      </w:r>
      <w:proofErr w:type="spellStart"/>
      <w:r>
        <w:t>CoverBreakdownRequired</w:t>
      </w:r>
      <w:proofErr w:type="spellEnd"/>
      <w:r>
        <w:t xml:space="preserve">&gt; </w:t>
      </w:r>
    </w:p>
    <w:p w14:paraId="6E05CF61" w14:textId="77777777" w:rsidR="006339F4" w:rsidRDefault="006339F4" w:rsidP="006339F4">
      <w:r>
        <w:t xml:space="preserve">  &lt;</w:t>
      </w:r>
      <w:proofErr w:type="spellStart"/>
      <w:r>
        <w:t>CoverLegalRequired</w:t>
      </w:r>
      <w:proofErr w:type="spellEnd"/>
      <w:r>
        <w:t>&gt;0&lt;/</w:t>
      </w:r>
      <w:proofErr w:type="spellStart"/>
      <w:r>
        <w:t>CoverLegalRequired</w:t>
      </w:r>
      <w:proofErr w:type="spellEnd"/>
      <w:r>
        <w:t xml:space="preserve">&gt; </w:t>
      </w:r>
    </w:p>
    <w:p w14:paraId="6FF1A1FD" w14:textId="77777777" w:rsidR="006339F4" w:rsidRDefault="006339F4" w:rsidP="006339F4">
      <w:r>
        <w:t xml:space="preserve">  &lt;CoverNoClaimsDiscountProtectionRequired&gt;0&lt;/CoverNoClaimsDiscountProtectionRequired&gt; </w:t>
      </w:r>
    </w:p>
    <w:p w14:paraId="23E05A87" w14:textId="77777777" w:rsidR="006339F4" w:rsidRDefault="006339F4" w:rsidP="006339F4">
      <w:r>
        <w:t xml:space="preserve">  &lt;CoverPersonalAccidentExtensionRequired&gt;0&lt;/CoverPersonalAccidentExtensionRequired&gt; </w:t>
      </w:r>
    </w:p>
    <w:p w14:paraId="70FDAB02" w14:textId="77777777" w:rsidR="006339F4" w:rsidRDefault="006339F4" w:rsidP="006339F4">
      <w:r>
        <w:t xml:space="preserve">  &lt;</w:t>
      </w:r>
      <w:proofErr w:type="spellStart"/>
      <w:r>
        <w:t>MainDriverNumber</w:t>
      </w:r>
      <w:proofErr w:type="spellEnd"/>
      <w:r>
        <w:t>&gt;1&lt;/</w:t>
      </w:r>
      <w:proofErr w:type="spellStart"/>
      <w:r>
        <w:t>MainDriverNumber</w:t>
      </w:r>
      <w:proofErr w:type="spellEnd"/>
      <w:r>
        <w:t xml:space="preserve">&gt; </w:t>
      </w:r>
    </w:p>
    <w:p w14:paraId="4E964DE2" w14:textId="77777777" w:rsidR="006339F4" w:rsidRDefault="006339F4" w:rsidP="006339F4">
      <w:r>
        <w:t xml:space="preserve">  &lt;</w:t>
      </w:r>
      <w:proofErr w:type="spellStart"/>
      <w:r>
        <w:t>PortalQuoteRef</w:t>
      </w:r>
      <w:proofErr w:type="spellEnd"/>
      <w:r>
        <w:t>&gt;RequestV4&lt;/</w:t>
      </w:r>
      <w:proofErr w:type="spellStart"/>
      <w:r>
        <w:t>PortalQuoteRef</w:t>
      </w:r>
      <w:proofErr w:type="spellEnd"/>
      <w:r>
        <w:t xml:space="preserve">&gt; </w:t>
      </w:r>
    </w:p>
    <w:p w14:paraId="7736AF24" w14:textId="77777777" w:rsidR="006339F4" w:rsidRDefault="006339F4" w:rsidP="006339F4">
      <w:r>
        <w:t xml:space="preserve">  &lt;</w:t>
      </w:r>
      <w:proofErr w:type="spellStart"/>
      <w:r>
        <w:t>SelectedPackage</w:t>
      </w:r>
      <w:proofErr w:type="spellEnd"/>
      <w:r>
        <w:t>&gt;3&lt;/</w:t>
      </w:r>
      <w:proofErr w:type="spellStart"/>
      <w:r>
        <w:t>SelectedPackage</w:t>
      </w:r>
      <w:proofErr w:type="spellEnd"/>
      <w:r>
        <w:t xml:space="preserve">&gt; </w:t>
      </w:r>
    </w:p>
    <w:p w14:paraId="07E9E255" w14:textId="77777777" w:rsidR="006339F4" w:rsidRDefault="006339F4" w:rsidP="006339F4">
      <w:r>
        <w:t xml:space="preserve">  &lt;</w:t>
      </w:r>
      <w:proofErr w:type="spellStart"/>
      <w:r>
        <w:t>VoluntaryExcess</w:t>
      </w:r>
      <w:proofErr w:type="spellEnd"/>
      <w:r>
        <w:t>&gt;0&lt;/</w:t>
      </w:r>
      <w:proofErr w:type="spellStart"/>
      <w:r>
        <w:t>VoluntaryExcess</w:t>
      </w:r>
      <w:proofErr w:type="spellEnd"/>
      <w:r>
        <w:t xml:space="preserve">&gt; </w:t>
      </w:r>
    </w:p>
    <w:p w14:paraId="329C79DF" w14:textId="77777777" w:rsidR="006339F4" w:rsidRDefault="006339F4" w:rsidP="006339F4">
      <w:r>
        <w:t xml:space="preserve">  &lt;</w:t>
      </w:r>
      <w:proofErr w:type="spellStart"/>
      <w:r>
        <w:t>PreferredPaymentMethod</w:t>
      </w:r>
      <w:proofErr w:type="spellEnd"/>
      <w:r>
        <w:t>&gt;4&lt;/</w:t>
      </w:r>
      <w:proofErr w:type="spellStart"/>
      <w:r>
        <w:t>PreferredPaymentMethod</w:t>
      </w:r>
      <w:proofErr w:type="spellEnd"/>
      <w:r>
        <w:t xml:space="preserve">&gt; </w:t>
      </w:r>
    </w:p>
    <w:p w14:paraId="37FC332F" w14:textId="77777777" w:rsidR="006339F4" w:rsidRDefault="006339F4" w:rsidP="006339F4">
      <w:r>
        <w:t xml:space="preserve">  &lt;/Policy&gt;</w:t>
      </w:r>
    </w:p>
    <w:p w14:paraId="61445D60" w14:textId="77777777" w:rsidR="006339F4" w:rsidRDefault="006339F4" w:rsidP="006339F4">
      <w:r>
        <w:t>- &lt;Car&gt;</w:t>
      </w:r>
    </w:p>
    <w:p w14:paraId="16BF1AC6" w14:textId="77777777" w:rsidR="006339F4" w:rsidRDefault="006339F4" w:rsidP="006339F4">
      <w:r>
        <w:t xml:space="preserve">  &lt;Alarm&gt;1&lt;/Alarm&gt; </w:t>
      </w:r>
    </w:p>
    <w:p w14:paraId="3C72CAD0" w14:textId="77777777" w:rsidR="006339F4" w:rsidRDefault="006339F4" w:rsidP="006339F4">
      <w:r>
        <w:t xml:space="preserve">  &lt;</w:t>
      </w:r>
      <w:proofErr w:type="spellStart"/>
      <w:r>
        <w:t>AnnualMileage</w:t>
      </w:r>
      <w:proofErr w:type="spellEnd"/>
      <w:r>
        <w:t>&gt;4001&lt;/</w:t>
      </w:r>
      <w:proofErr w:type="spellStart"/>
      <w:r>
        <w:t>AnnualMileage</w:t>
      </w:r>
      <w:proofErr w:type="spellEnd"/>
      <w:r>
        <w:t xml:space="preserve">&gt; </w:t>
      </w:r>
    </w:p>
    <w:p w14:paraId="1ADB5FD6" w14:textId="77777777" w:rsidR="006339F4" w:rsidRDefault="006339F4" w:rsidP="006339F4">
      <w:r>
        <w:t xml:space="preserve">  &lt;</w:t>
      </w:r>
      <w:proofErr w:type="spellStart"/>
      <w:r>
        <w:t>DrivingSide</w:t>
      </w:r>
      <w:proofErr w:type="spellEnd"/>
      <w:r>
        <w:t>&gt;1&lt;/</w:t>
      </w:r>
      <w:proofErr w:type="spellStart"/>
      <w:r>
        <w:t>DrivingSide</w:t>
      </w:r>
      <w:proofErr w:type="spellEnd"/>
      <w:r>
        <w:t xml:space="preserve">&gt; </w:t>
      </w:r>
    </w:p>
    <w:p w14:paraId="6CF85926" w14:textId="77777777" w:rsidR="006339F4" w:rsidRDefault="006339F4" w:rsidP="006339F4">
      <w:r>
        <w:t xml:space="preserve">  &lt;</w:t>
      </w:r>
      <w:proofErr w:type="spellStart"/>
      <w:r>
        <w:t>ExternalId</w:t>
      </w:r>
      <w:proofErr w:type="spellEnd"/>
      <w:r>
        <w:t>&gt;07025303&lt;/</w:t>
      </w:r>
      <w:proofErr w:type="spellStart"/>
      <w:r>
        <w:t>ExternalId</w:t>
      </w:r>
      <w:proofErr w:type="spellEnd"/>
      <w:r>
        <w:t xml:space="preserve">&gt; </w:t>
      </w:r>
    </w:p>
    <w:p w14:paraId="0E8100CB" w14:textId="77777777" w:rsidR="006339F4" w:rsidRDefault="006339F4" w:rsidP="006339F4">
      <w:r>
        <w:t xml:space="preserve">  &lt;</w:t>
      </w:r>
      <w:proofErr w:type="spellStart"/>
      <w:r>
        <w:t>InsuredValue</w:t>
      </w:r>
      <w:proofErr w:type="spellEnd"/>
      <w:r>
        <w:t>&gt;0&lt;/</w:t>
      </w:r>
      <w:proofErr w:type="spellStart"/>
      <w:r>
        <w:t>InsuredValue</w:t>
      </w:r>
      <w:proofErr w:type="spellEnd"/>
      <w:r>
        <w:t xml:space="preserve">&gt; </w:t>
      </w:r>
    </w:p>
    <w:p w14:paraId="06081423" w14:textId="77777777" w:rsidR="006339F4" w:rsidRDefault="006339F4" w:rsidP="006339F4">
      <w:r>
        <w:t xml:space="preserve">  &lt;</w:t>
      </w:r>
      <w:proofErr w:type="spellStart"/>
      <w:r>
        <w:t>ManufacturingYear</w:t>
      </w:r>
      <w:proofErr w:type="spellEnd"/>
      <w:r>
        <w:t>&gt;2003&lt;/</w:t>
      </w:r>
      <w:proofErr w:type="spellStart"/>
      <w:r>
        <w:t>ManufacturingYear</w:t>
      </w:r>
      <w:proofErr w:type="spellEnd"/>
      <w:r>
        <w:t xml:space="preserve">&gt; </w:t>
      </w:r>
    </w:p>
    <w:p w14:paraId="7EF93284" w14:textId="77777777" w:rsidR="006339F4" w:rsidRDefault="006339F4" w:rsidP="006339F4">
      <w:r>
        <w:t xml:space="preserve">  &lt;Owner&gt;0&lt;/Owner&gt; </w:t>
      </w:r>
    </w:p>
    <w:p w14:paraId="3913EDCF" w14:textId="77777777" w:rsidR="006339F4" w:rsidRDefault="006339F4" w:rsidP="006339F4">
      <w:r>
        <w:t xml:space="preserve">  &lt;</w:t>
      </w:r>
      <w:proofErr w:type="spellStart"/>
      <w:r>
        <w:t>ParkingDaytimeTypeId</w:t>
      </w:r>
      <w:proofErr w:type="spellEnd"/>
      <w:r>
        <w:t>&gt;7&lt;/</w:t>
      </w:r>
      <w:proofErr w:type="spellStart"/>
      <w:r>
        <w:t>ParkingDaytimeTypeId</w:t>
      </w:r>
      <w:proofErr w:type="spellEnd"/>
      <w:r>
        <w:t xml:space="preserve">&gt; </w:t>
      </w:r>
    </w:p>
    <w:p w14:paraId="4C9701C7" w14:textId="77777777" w:rsidR="006339F4" w:rsidRDefault="006339F4" w:rsidP="006339F4">
      <w:r>
        <w:t xml:space="preserve">  &lt;</w:t>
      </w:r>
      <w:proofErr w:type="spellStart"/>
      <w:r>
        <w:t>ParkedAtHomeOvernight</w:t>
      </w:r>
      <w:proofErr w:type="spellEnd"/>
      <w:r>
        <w:t>&gt;1&lt;/</w:t>
      </w:r>
      <w:proofErr w:type="spellStart"/>
      <w:r>
        <w:t>ParkedAtHomeOvernight</w:t>
      </w:r>
      <w:proofErr w:type="spellEnd"/>
      <w:r>
        <w:t xml:space="preserve">&gt; </w:t>
      </w:r>
    </w:p>
    <w:p w14:paraId="582C187E" w14:textId="77777777" w:rsidR="006339F4" w:rsidRDefault="006339F4" w:rsidP="006339F4">
      <w:r>
        <w:t xml:space="preserve">  &lt;</w:t>
      </w:r>
      <w:proofErr w:type="spellStart"/>
      <w:r>
        <w:t>ParkingOvernightTypeId</w:t>
      </w:r>
      <w:proofErr w:type="spellEnd"/>
      <w:r>
        <w:t>&gt;1&lt;/</w:t>
      </w:r>
      <w:proofErr w:type="spellStart"/>
      <w:r>
        <w:t>ParkingOvernightTypeId</w:t>
      </w:r>
      <w:proofErr w:type="spellEnd"/>
      <w:r>
        <w:t xml:space="preserve">&gt; </w:t>
      </w:r>
    </w:p>
    <w:p w14:paraId="2EB47483" w14:textId="77777777" w:rsidR="006339F4" w:rsidRDefault="006339F4" w:rsidP="006339F4">
      <w:r>
        <w:t xml:space="preserve">  &lt;</w:t>
      </w:r>
      <w:proofErr w:type="spellStart"/>
      <w:r>
        <w:t>PurchasedDate</w:t>
      </w:r>
      <w:proofErr w:type="spellEnd"/>
      <w:r>
        <w:t>&gt;2003-01&lt;/</w:t>
      </w:r>
      <w:proofErr w:type="spellStart"/>
      <w:r>
        <w:t>PurchasedDate</w:t>
      </w:r>
      <w:proofErr w:type="spellEnd"/>
      <w:r>
        <w:t xml:space="preserve">&gt; </w:t>
      </w:r>
    </w:p>
    <w:p w14:paraId="5BE69E27" w14:textId="77777777" w:rsidR="006339F4" w:rsidRDefault="006339F4" w:rsidP="006339F4">
      <w:r>
        <w:t xml:space="preserve">  &lt;</w:t>
      </w:r>
      <w:proofErr w:type="spellStart"/>
      <w:r>
        <w:t>PurchasedNotYet</w:t>
      </w:r>
      <w:proofErr w:type="spellEnd"/>
      <w:r>
        <w:t>&gt;0&lt;/</w:t>
      </w:r>
      <w:proofErr w:type="spellStart"/>
      <w:r>
        <w:t>PurchasedNotYet</w:t>
      </w:r>
      <w:proofErr w:type="spellEnd"/>
      <w:r>
        <w:t xml:space="preserve">&gt; </w:t>
      </w:r>
    </w:p>
    <w:p w14:paraId="394E32D5" w14:textId="77777777" w:rsidR="006339F4" w:rsidRDefault="006339F4" w:rsidP="006339F4">
      <w:r>
        <w:lastRenderedPageBreak/>
        <w:t xml:space="preserve">  &lt;</w:t>
      </w:r>
      <w:proofErr w:type="spellStart"/>
      <w:r>
        <w:t>RegistrationNumber</w:t>
      </w:r>
      <w:proofErr w:type="spellEnd"/>
      <w:r>
        <w:t>&gt;RA03TVV&lt;/</w:t>
      </w:r>
      <w:proofErr w:type="spellStart"/>
      <w:r>
        <w:t>RegistrationNumber</w:t>
      </w:r>
      <w:proofErr w:type="spellEnd"/>
      <w:r>
        <w:t xml:space="preserve">&gt; </w:t>
      </w:r>
    </w:p>
    <w:p w14:paraId="0800E81A" w14:textId="77777777" w:rsidR="006339F4" w:rsidRDefault="006339F4" w:rsidP="006339F4">
      <w:r>
        <w:t xml:space="preserve">  &lt;</w:t>
      </w:r>
      <w:proofErr w:type="spellStart"/>
      <w:r>
        <w:t>UsageId</w:t>
      </w:r>
      <w:proofErr w:type="spellEnd"/>
      <w:r>
        <w:t>&gt;0&lt;/</w:t>
      </w:r>
      <w:proofErr w:type="spellStart"/>
      <w:r>
        <w:t>UsageId</w:t>
      </w:r>
      <w:proofErr w:type="spellEnd"/>
      <w:r>
        <w:t xml:space="preserve">&gt; </w:t>
      </w:r>
    </w:p>
    <w:p w14:paraId="25D4F54E" w14:textId="77777777" w:rsidR="006339F4" w:rsidRDefault="006339F4" w:rsidP="006339F4">
      <w:r>
        <w:t xml:space="preserve">  &lt;</w:t>
      </w:r>
      <w:proofErr w:type="spellStart"/>
      <w:r>
        <w:t>NumberOfSeats</w:t>
      </w:r>
      <w:proofErr w:type="spellEnd"/>
      <w:r>
        <w:t>&gt;9&lt;/</w:t>
      </w:r>
      <w:proofErr w:type="spellStart"/>
      <w:r>
        <w:t>NumberOfSeats</w:t>
      </w:r>
      <w:proofErr w:type="spellEnd"/>
      <w:r>
        <w:t xml:space="preserve">&gt; </w:t>
      </w:r>
    </w:p>
    <w:p w14:paraId="75D36C3A" w14:textId="77777777" w:rsidR="006339F4" w:rsidRDefault="006339F4" w:rsidP="006339F4">
      <w:r>
        <w:t xml:space="preserve">  &lt;Import&gt;1&lt;/Import&gt; </w:t>
      </w:r>
    </w:p>
    <w:p w14:paraId="4AEBE46E" w14:textId="77777777" w:rsidR="006339F4" w:rsidRDefault="006339F4" w:rsidP="006339F4">
      <w:r>
        <w:t xml:space="preserve">  &lt;</w:t>
      </w:r>
      <w:proofErr w:type="spellStart"/>
      <w:r>
        <w:t>OvernightHouseNumber</w:t>
      </w:r>
      <w:proofErr w:type="spellEnd"/>
      <w:r>
        <w:t xml:space="preserve"> /&gt; </w:t>
      </w:r>
    </w:p>
    <w:p w14:paraId="56A73770" w14:textId="77777777" w:rsidR="006339F4" w:rsidRDefault="006339F4" w:rsidP="006339F4">
      <w:r>
        <w:t xml:space="preserve">  &lt;</w:t>
      </w:r>
      <w:proofErr w:type="spellStart"/>
      <w:r>
        <w:t>OvernightPostCode</w:t>
      </w:r>
      <w:proofErr w:type="spellEnd"/>
      <w:r>
        <w:t>&gt;PE27 4TQ&lt;/</w:t>
      </w:r>
      <w:proofErr w:type="spellStart"/>
      <w:r>
        <w:t>OvernightPostCode</w:t>
      </w:r>
      <w:proofErr w:type="spellEnd"/>
      <w:r>
        <w:t xml:space="preserve">&gt; </w:t>
      </w:r>
    </w:p>
    <w:p w14:paraId="6806979B" w14:textId="77777777" w:rsidR="006339F4" w:rsidRDefault="006339F4" w:rsidP="006339F4">
      <w:r>
        <w:t xml:space="preserve">  &lt;Modifications /&gt; </w:t>
      </w:r>
    </w:p>
    <w:p w14:paraId="5FF2FFEE" w14:textId="77777777" w:rsidR="006339F4" w:rsidRDefault="006339F4" w:rsidP="006339F4">
      <w:r>
        <w:t xml:space="preserve">  &lt;/Car&gt;</w:t>
      </w:r>
    </w:p>
    <w:p w14:paraId="08513983" w14:textId="77777777" w:rsidR="006339F4" w:rsidRDefault="006339F4" w:rsidP="006339F4">
      <w:r>
        <w:t>- &lt;Proposer&gt;</w:t>
      </w:r>
    </w:p>
    <w:p w14:paraId="2F180738" w14:textId="77777777" w:rsidR="006339F4" w:rsidRDefault="006339F4" w:rsidP="006339F4">
      <w:r>
        <w:t>- &lt;Person&gt;</w:t>
      </w:r>
    </w:p>
    <w:p w14:paraId="47D9C4C3" w14:textId="77777777" w:rsidR="006339F4" w:rsidRDefault="006339F4" w:rsidP="006339F4">
      <w:r>
        <w:t xml:space="preserve">  &lt;</w:t>
      </w:r>
      <w:proofErr w:type="spellStart"/>
      <w:r>
        <w:t>TitleId</w:t>
      </w:r>
      <w:proofErr w:type="spellEnd"/>
      <w:r>
        <w:t>&gt;1&lt;/</w:t>
      </w:r>
      <w:proofErr w:type="spellStart"/>
      <w:r>
        <w:t>TitleId</w:t>
      </w:r>
      <w:proofErr w:type="spellEnd"/>
      <w:r>
        <w:t xml:space="preserve">&gt; </w:t>
      </w:r>
    </w:p>
    <w:p w14:paraId="085E4961" w14:textId="77777777" w:rsidR="006339F4" w:rsidRDefault="006339F4" w:rsidP="006339F4">
      <w:r>
        <w:t xml:space="preserve">  &lt;</w:t>
      </w:r>
      <w:proofErr w:type="spellStart"/>
      <w:r>
        <w:t>FirstName</w:t>
      </w:r>
      <w:proofErr w:type="spellEnd"/>
      <w:r>
        <w:t>&gt;Test&lt;/</w:t>
      </w:r>
      <w:proofErr w:type="spellStart"/>
      <w:r>
        <w:t>FirstName</w:t>
      </w:r>
      <w:proofErr w:type="spellEnd"/>
      <w:r>
        <w:t xml:space="preserve">&gt; </w:t>
      </w:r>
    </w:p>
    <w:p w14:paraId="2431CE3B" w14:textId="77777777" w:rsidR="006339F4" w:rsidRDefault="006339F4" w:rsidP="006339F4">
      <w:r>
        <w:t xml:space="preserve">  &lt;</w:t>
      </w:r>
      <w:proofErr w:type="spellStart"/>
      <w:r>
        <w:t>LastName</w:t>
      </w:r>
      <w:proofErr w:type="spellEnd"/>
      <w:r>
        <w:t>&gt;Michelle&lt;/</w:t>
      </w:r>
      <w:proofErr w:type="spellStart"/>
      <w:r>
        <w:t>LastName</w:t>
      </w:r>
      <w:proofErr w:type="spellEnd"/>
      <w:r>
        <w:t xml:space="preserve">&gt; </w:t>
      </w:r>
    </w:p>
    <w:p w14:paraId="25C1658F" w14:textId="77777777" w:rsidR="006339F4" w:rsidRDefault="006339F4" w:rsidP="006339F4">
      <w:r>
        <w:t xml:space="preserve">  &lt;</w:t>
      </w:r>
      <w:proofErr w:type="spellStart"/>
      <w:r>
        <w:t>BirthDate</w:t>
      </w:r>
      <w:proofErr w:type="spellEnd"/>
      <w:r>
        <w:t>&gt;1950-01-17&lt;/</w:t>
      </w:r>
      <w:proofErr w:type="spellStart"/>
      <w:r>
        <w:t>BirthDate</w:t>
      </w:r>
      <w:proofErr w:type="spellEnd"/>
      <w:r>
        <w:t xml:space="preserve">&gt; </w:t>
      </w:r>
    </w:p>
    <w:p w14:paraId="0761D44D" w14:textId="77777777" w:rsidR="006339F4" w:rsidRDefault="006339F4" w:rsidP="006339F4">
      <w:r>
        <w:t xml:space="preserve">  &lt;</w:t>
      </w:r>
      <w:proofErr w:type="spellStart"/>
      <w:r>
        <w:t>BusinessTypeNameId</w:t>
      </w:r>
      <w:proofErr w:type="spellEnd"/>
      <w:r>
        <w:t>&gt;66&lt;/</w:t>
      </w:r>
      <w:proofErr w:type="spellStart"/>
      <w:r>
        <w:t>BusinessTypeNameId</w:t>
      </w:r>
      <w:proofErr w:type="spellEnd"/>
      <w:r>
        <w:t xml:space="preserve">&gt; </w:t>
      </w:r>
    </w:p>
    <w:p w14:paraId="4F1A4E09" w14:textId="760C446E" w:rsidR="006339F4" w:rsidRDefault="006339F4" w:rsidP="006339F4">
      <w:r>
        <w:t xml:space="preserve">  &lt;</w:t>
      </w:r>
      <w:proofErr w:type="spellStart"/>
      <w:r>
        <w:t>LicenceNumberYear</w:t>
      </w:r>
      <w:proofErr w:type="spellEnd"/>
      <w:r>
        <w:t>&gt;</w:t>
      </w:r>
      <w:del w:id="1" w:author="Gary Gwynn" w:date="2013-05-31T09:00:00Z">
        <w:r w:rsidR="007404CE">
          <w:delText>15</w:delText>
        </w:r>
      </w:del>
      <w:ins w:id="2" w:author="Gary Gwynn" w:date="2013-05-31T09:00:00Z">
        <w:r>
          <w:t>1012</w:t>
        </w:r>
      </w:ins>
      <w:r>
        <w:t>&lt;/</w:t>
      </w:r>
      <w:proofErr w:type="spellStart"/>
      <w:r>
        <w:t>LicenceNumberYear</w:t>
      </w:r>
      <w:proofErr w:type="spellEnd"/>
      <w:r>
        <w:t xml:space="preserve">&gt; </w:t>
      </w:r>
    </w:p>
    <w:p w14:paraId="3F3094B9" w14:textId="77777777" w:rsidR="006339F4" w:rsidRDefault="006339F4" w:rsidP="006339F4">
      <w:r>
        <w:t xml:space="preserve">  &lt;</w:t>
      </w:r>
      <w:proofErr w:type="spellStart"/>
      <w:r>
        <w:t>LicenceType</w:t>
      </w:r>
      <w:proofErr w:type="spellEnd"/>
      <w:r>
        <w:t>&gt;1&lt;/</w:t>
      </w:r>
      <w:proofErr w:type="spellStart"/>
      <w:r>
        <w:t>LicenceType</w:t>
      </w:r>
      <w:proofErr w:type="spellEnd"/>
      <w:r>
        <w:t xml:space="preserve">&gt; </w:t>
      </w:r>
    </w:p>
    <w:p w14:paraId="45C654CC" w14:textId="77777777" w:rsidR="006339F4" w:rsidRDefault="006339F4" w:rsidP="006339F4">
      <w:r>
        <w:t xml:space="preserve">  &lt;</w:t>
      </w:r>
      <w:proofErr w:type="spellStart"/>
      <w:r>
        <w:t>MaritalStatus</w:t>
      </w:r>
      <w:proofErr w:type="spellEnd"/>
      <w:r>
        <w:t>&gt;2&lt;/</w:t>
      </w:r>
      <w:proofErr w:type="spellStart"/>
      <w:r>
        <w:t>MaritalStatus</w:t>
      </w:r>
      <w:proofErr w:type="spellEnd"/>
      <w:r>
        <w:t xml:space="preserve">&gt; </w:t>
      </w:r>
    </w:p>
    <w:p w14:paraId="64AFFCE9" w14:textId="77777777" w:rsidR="006339F4" w:rsidRDefault="006339F4" w:rsidP="006339F4">
      <w:r>
        <w:t xml:space="preserve">  &lt;</w:t>
      </w:r>
      <w:proofErr w:type="spellStart"/>
      <w:r>
        <w:t>ProfessionNameId</w:t>
      </w:r>
      <w:proofErr w:type="spellEnd"/>
      <w:r>
        <w:t>&gt;1937&lt;/</w:t>
      </w:r>
      <w:proofErr w:type="spellStart"/>
      <w:r>
        <w:t>ProfessionNameId</w:t>
      </w:r>
      <w:proofErr w:type="spellEnd"/>
      <w:r>
        <w:t xml:space="preserve">&gt; </w:t>
      </w:r>
    </w:p>
    <w:p w14:paraId="4E865893" w14:textId="77777777" w:rsidR="006339F4" w:rsidRDefault="006339F4" w:rsidP="006339F4">
      <w:r>
        <w:t xml:space="preserve">  &lt;Sex&gt;0&lt;/Sex&gt; </w:t>
      </w:r>
    </w:p>
    <w:p w14:paraId="1300E8C1" w14:textId="77777777" w:rsidR="006339F4" w:rsidRDefault="006339F4" w:rsidP="006339F4">
      <w:r>
        <w:t xml:space="preserve">  &lt;</w:t>
      </w:r>
      <w:proofErr w:type="spellStart"/>
      <w:r>
        <w:t>YearsInCountry</w:t>
      </w:r>
      <w:proofErr w:type="spellEnd"/>
      <w:r>
        <w:t>&gt;9&lt;/</w:t>
      </w:r>
      <w:proofErr w:type="spellStart"/>
      <w:r>
        <w:t>YearsInCountry</w:t>
      </w:r>
      <w:proofErr w:type="spellEnd"/>
      <w:r>
        <w:t xml:space="preserve">&gt; </w:t>
      </w:r>
    </w:p>
    <w:p w14:paraId="24EDF66D" w14:textId="77777777" w:rsidR="006339F4" w:rsidRDefault="006339F4" w:rsidP="006339F4">
      <w:r>
        <w:t xml:space="preserve">  &lt;</w:t>
      </w:r>
      <w:proofErr w:type="spellStart"/>
      <w:r>
        <w:t>EmploymentStatus</w:t>
      </w:r>
      <w:proofErr w:type="spellEnd"/>
      <w:r>
        <w:t>&gt;1&lt;/</w:t>
      </w:r>
      <w:proofErr w:type="spellStart"/>
      <w:r>
        <w:t>EmploymentStatus</w:t>
      </w:r>
      <w:proofErr w:type="spellEnd"/>
      <w:r>
        <w:t xml:space="preserve">&gt; </w:t>
      </w:r>
    </w:p>
    <w:p w14:paraId="581383EB" w14:textId="77777777" w:rsidR="006339F4" w:rsidRDefault="006339F4" w:rsidP="006339F4">
      <w:r>
        <w:t xml:space="preserve">  &lt;</w:t>
      </w:r>
      <w:proofErr w:type="spellStart"/>
      <w:r>
        <w:t>DrivingQualification</w:t>
      </w:r>
      <w:proofErr w:type="spellEnd"/>
      <w:r>
        <w:t>&gt;2&lt;/</w:t>
      </w:r>
      <w:proofErr w:type="spellStart"/>
      <w:r>
        <w:t>DrivingQualification</w:t>
      </w:r>
      <w:proofErr w:type="spellEnd"/>
      <w:r>
        <w:t xml:space="preserve">&gt; </w:t>
      </w:r>
    </w:p>
    <w:p w14:paraId="7FB8C3C8" w14:textId="77777777" w:rsidR="006339F4" w:rsidRDefault="006339F4" w:rsidP="006339F4">
      <w:r>
        <w:t xml:space="preserve">  &lt;</w:t>
      </w:r>
      <w:proofErr w:type="spellStart"/>
      <w:r>
        <w:t>QualificationDate</w:t>
      </w:r>
      <w:proofErr w:type="spellEnd"/>
      <w:r>
        <w:t>&gt;2010-01-31&lt;/</w:t>
      </w:r>
      <w:proofErr w:type="spellStart"/>
      <w:r>
        <w:t>QualificationDate</w:t>
      </w:r>
      <w:proofErr w:type="spellEnd"/>
      <w:r>
        <w:t xml:space="preserve">&gt; </w:t>
      </w:r>
    </w:p>
    <w:p w14:paraId="6E3BC1B2" w14:textId="77777777" w:rsidR="006339F4" w:rsidRDefault="006339F4" w:rsidP="006339F4">
      <w:r>
        <w:t xml:space="preserve">  &lt;</w:t>
      </w:r>
      <w:proofErr w:type="spellStart"/>
      <w:r>
        <w:t>UseOfOtherVehicles</w:t>
      </w:r>
      <w:proofErr w:type="spellEnd"/>
      <w:r>
        <w:t>&gt;1&lt;/</w:t>
      </w:r>
      <w:proofErr w:type="spellStart"/>
      <w:r>
        <w:t>UseOfOtherVehicles</w:t>
      </w:r>
      <w:proofErr w:type="spellEnd"/>
      <w:r>
        <w:t xml:space="preserve">&gt; </w:t>
      </w:r>
    </w:p>
    <w:p w14:paraId="0582B531" w14:textId="77777777" w:rsidR="006339F4" w:rsidRDefault="006339F4" w:rsidP="006339F4">
      <w:r>
        <w:t xml:space="preserve">  &lt;</w:t>
      </w:r>
      <w:proofErr w:type="spellStart"/>
      <w:r>
        <w:t>MedicalConditions</w:t>
      </w:r>
      <w:proofErr w:type="spellEnd"/>
      <w:r>
        <w:t>&gt;1&lt;/</w:t>
      </w:r>
      <w:proofErr w:type="spellStart"/>
      <w:r>
        <w:t>MedicalConditions</w:t>
      </w:r>
      <w:proofErr w:type="spellEnd"/>
      <w:r>
        <w:t xml:space="preserve">&gt; </w:t>
      </w:r>
    </w:p>
    <w:p w14:paraId="026DBF18" w14:textId="77777777" w:rsidR="006339F4" w:rsidRDefault="006339F4" w:rsidP="006339F4">
      <w:r>
        <w:t xml:space="preserve">  &lt;</w:t>
      </w:r>
      <w:proofErr w:type="spellStart"/>
      <w:r>
        <w:t>NonMotoringConvictions</w:t>
      </w:r>
      <w:proofErr w:type="spellEnd"/>
      <w:r>
        <w:t>&gt;0&lt;/</w:t>
      </w:r>
      <w:proofErr w:type="spellStart"/>
      <w:r>
        <w:t>NonMotoringConvictions</w:t>
      </w:r>
      <w:proofErr w:type="spellEnd"/>
      <w:r>
        <w:t xml:space="preserve">&gt; </w:t>
      </w:r>
    </w:p>
    <w:p w14:paraId="4748A83A" w14:textId="77777777" w:rsidR="006339F4" w:rsidRDefault="006339F4" w:rsidP="006339F4">
      <w:r>
        <w:lastRenderedPageBreak/>
        <w:t xml:space="preserve">  &lt;</w:t>
      </w:r>
      <w:proofErr w:type="spellStart"/>
      <w:r>
        <w:t>PreviousInsuranceDeclined</w:t>
      </w:r>
      <w:proofErr w:type="spellEnd"/>
      <w:r>
        <w:t>&gt;0&lt;/</w:t>
      </w:r>
      <w:proofErr w:type="spellStart"/>
      <w:r>
        <w:t>PreviousInsuranceDeclined</w:t>
      </w:r>
      <w:proofErr w:type="spellEnd"/>
      <w:r>
        <w:t xml:space="preserve">&gt; </w:t>
      </w:r>
    </w:p>
    <w:p w14:paraId="496A8EDE" w14:textId="77777777" w:rsidR="006339F4" w:rsidRDefault="006339F4" w:rsidP="006339F4">
      <w:r>
        <w:t xml:space="preserve">  &lt;/Person&gt;</w:t>
      </w:r>
    </w:p>
    <w:p w14:paraId="17F7A44E" w14:textId="77777777" w:rsidR="006339F4" w:rsidRDefault="006339F4" w:rsidP="006339F4">
      <w:r>
        <w:t>- &lt;Address&gt;</w:t>
      </w:r>
    </w:p>
    <w:p w14:paraId="12670D05" w14:textId="77777777" w:rsidR="006339F4" w:rsidRDefault="006339F4" w:rsidP="006339F4">
      <w:r>
        <w:t xml:space="preserve">  &lt;</w:t>
      </w:r>
      <w:proofErr w:type="spellStart"/>
      <w:r>
        <w:t>HouseNumber</w:t>
      </w:r>
      <w:proofErr w:type="spellEnd"/>
      <w:r>
        <w:t>&gt;Orchards End&lt;/</w:t>
      </w:r>
      <w:proofErr w:type="spellStart"/>
      <w:r>
        <w:t>HouseNumber</w:t>
      </w:r>
      <w:proofErr w:type="spellEnd"/>
      <w:r>
        <w:t xml:space="preserve">&gt; </w:t>
      </w:r>
    </w:p>
    <w:p w14:paraId="166B33A3" w14:textId="77777777" w:rsidR="006339F4" w:rsidRDefault="006339F4" w:rsidP="006339F4">
      <w:r>
        <w:t xml:space="preserve">  &lt;Street&gt;</w:t>
      </w:r>
      <w:proofErr w:type="spellStart"/>
      <w:r>
        <w:t>Holywell</w:t>
      </w:r>
      <w:proofErr w:type="spellEnd"/>
      <w:r>
        <w:t xml:space="preserve">&lt;/Street&gt; </w:t>
      </w:r>
    </w:p>
    <w:p w14:paraId="29A8BE3F" w14:textId="77777777" w:rsidR="006339F4" w:rsidRDefault="006339F4" w:rsidP="006339F4">
      <w:r>
        <w:t xml:space="preserve">  &lt;Street2&gt;St. Ives&lt;/Street2&gt; </w:t>
      </w:r>
    </w:p>
    <w:p w14:paraId="49973C0C" w14:textId="77777777" w:rsidR="006339F4" w:rsidRDefault="006339F4" w:rsidP="006339F4">
      <w:r>
        <w:t xml:space="preserve">  &lt;Street3&gt;</w:t>
      </w:r>
      <w:proofErr w:type="spellStart"/>
      <w:r>
        <w:t>Holywell</w:t>
      </w:r>
      <w:proofErr w:type="spellEnd"/>
      <w:r>
        <w:t xml:space="preserve">&lt;/Street3&gt; </w:t>
      </w:r>
    </w:p>
    <w:p w14:paraId="49E764F0" w14:textId="77777777" w:rsidR="006339F4" w:rsidRDefault="006339F4" w:rsidP="006339F4">
      <w:r>
        <w:t xml:space="preserve">  &lt;Street4 /&gt; </w:t>
      </w:r>
    </w:p>
    <w:p w14:paraId="4D181717" w14:textId="77777777" w:rsidR="006339F4" w:rsidRDefault="006339F4" w:rsidP="006339F4">
      <w:r>
        <w:t xml:space="preserve">  &lt;Street5 /&gt; </w:t>
      </w:r>
    </w:p>
    <w:p w14:paraId="303AA745" w14:textId="77777777" w:rsidR="006339F4" w:rsidRDefault="006339F4" w:rsidP="006339F4">
      <w:r>
        <w:t xml:space="preserve">  &lt;</w:t>
      </w:r>
      <w:proofErr w:type="spellStart"/>
      <w:r>
        <w:t>PostCode</w:t>
      </w:r>
      <w:proofErr w:type="spellEnd"/>
      <w:r>
        <w:t>&gt;PE27 4TQ&lt;/</w:t>
      </w:r>
      <w:proofErr w:type="spellStart"/>
      <w:r>
        <w:t>PostCode</w:t>
      </w:r>
      <w:proofErr w:type="spellEnd"/>
      <w:r>
        <w:t xml:space="preserve">&gt; </w:t>
      </w:r>
    </w:p>
    <w:p w14:paraId="552FDAB5" w14:textId="77777777" w:rsidR="006339F4" w:rsidRDefault="006339F4" w:rsidP="006339F4">
      <w:r>
        <w:t xml:space="preserve">  &lt;/Address&gt;</w:t>
      </w:r>
    </w:p>
    <w:p w14:paraId="27E62706" w14:textId="77777777" w:rsidR="006339F4" w:rsidRDefault="006339F4" w:rsidP="006339F4">
      <w:r>
        <w:t xml:space="preserve">  &lt;</w:t>
      </w:r>
      <w:proofErr w:type="spellStart"/>
      <w:r>
        <w:t>EMail</w:t>
      </w:r>
      <w:proofErr w:type="spellEnd"/>
      <w:r>
        <w:t>&gt;Michelle@emailreaction.org&lt;/</w:t>
      </w:r>
      <w:proofErr w:type="spellStart"/>
      <w:r>
        <w:t>EMail</w:t>
      </w:r>
      <w:proofErr w:type="spellEnd"/>
      <w:r>
        <w:t xml:space="preserve">&gt; </w:t>
      </w:r>
    </w:p>
    <w:p w14:paraId="4373DFC8" w14:textId="77777777" w:rsidR="006339F4" w:rsidRDefault="006339F4" w:rsidP="006339F4">
      <w:r>
        <w:t xml:space="preserve">  &lt;ChildrenUnder16&gt;1&lt;/ChildrenUnder16&gt; </w:t>
      </w:r>
    </w:p>
    <w:p w14:paraId="4F5CC3E3" w14:textId="77777777" w:rsidR="006339F4" w:rsidRDefault="006339F4" w:rsidP="006339F4">
      <w:r>
        <w:t xml:space="preserve">  &lt;</w:t>
      </w:r>
      <w:proofErr w:type="spellStart"/>
      <w:r>
        <w:t>CurrentNCDP</w:t>
      </w:r>
      <w:proofErr w:type="spellEnd"/>
      <w:r>
        <w:t>&gt;0&lt;/</w:t>
      </w:r>
      <w:proofErr w:type="spellStart"/>
      <w:r>
        <w:t>CurrentNCDP</w:t>
      </w:r>
      <w:proofErr w:type="spellEnd"/>
      <w:r>
        <w:t xml:space="preserve">&gt; </w:t>
      </w:r>
    </w:p>
    <w:p w14:paraId="34D3B933" w14:textId="77777777" w:rsidR="006339F4" w:rsidRDefault="006339F4" w:rsidP="006339F4">
      <w:r>
        <w:t xml:space="preserve">  &lt;</w:t>
      </w:r>
      <w:proofErr w:type="spellStart"/>
      <w:r>
        <w:t>IsHomeOwner</w:t>
      </w:r>
      <w:proofErr w:type="spellEnd"/>
      <w:r>
        <w:t>&gt;1&lt;/</w:t>
      </w:r>
      <w:proofErr w:type="spellStart"/>
      <w:r>
        <w:t>IsHomeOwner</w:t>
      </w:r>
      <w:proofErr w:type="spellEnd"/>
      <w:r>
        <w:t xml:space="preserve">&gt; </w:t>
      </w:r>
    </w:p>
    <w:p w14:paraId="3974BC49" w14:textId="77777777" w:rsidR="006339F4" w:rsidRDefault="006339F4" w:rsidP="006339F4">
      <w:r>
        <w:t xml:space="preserve">  &lt;</w:t>
      </w:r>
      <w:proofErr w:type="spellStart"/>
      <w:r>
        <w:t>NCDFromCompanyCar</w:t>
      </w:r>
      <w:proofErr w:type="spellEnd"/>
      <w:r>
        <w:t>&gt;0&lt;/</w:t>
      </w:r>
      <w:proofErr w:type="spellStart"/>
      <w:r>
        <w:t>NCDFromCompanyCar</w:t>
      </w:r>
      <w:proofErr w:type="spellEnd"/>
      <w:r>
        <w:t xml:space="preserve">&gt; </w:t>
      </w:r>
    </w:p>
    <w:p w14:paraId="4E67FF6E" w14:textId="77777777" w:rsidR="006339F4" w:rsidRDefault="006339F4" w:rsidP="006339F4">
      <w:r>
        <w:t xml:space="preserve">  &lt;</w:t>
      </w:r>
      <w:proofErr w:type="spellStart"/>
      <w:r>
        <w:t>NoClaimDiscountYears</w:t>
      </w:r>
      <w:proofErr w:type="spellEnd"/>
      <w:r>
        <w:t>&gt;14&lt;/</w:t>
      </w:r>
      <w:proofErr w:type="spellStart"/>
      <w:r>
        <w:t>NoClaimDiscountYears</w:t>
      </w:r>
      <w:proofErr w:type="spellEnd"/>
      <w:r>
        <w:t xml:space="preserve">&gt; </w:t>
      </w:r>
    </w:p>
    <w:p w14:paraId="06BF00AC" w14:textId="77777777" w:rsidR="006339F4" w:rsidRDefault="006339F4" w:rsidP="006339F4">
      <w:r>
        <w:t xml:space="preserve">  &lt;</w:t>
      </w:r>
      <w:proofErr w:type="spellStart"/>
      <w:r>
        <w:t>NumberOfCarsInHousehold</w:t>
      </w:r>
      <w:proofErr w:type="spellEnd"/>
      <w:r>
        <w:t>&gt;9&lt;/</w:t>
      </w:r>
      <w:proofErr w:type="spellStart"/>
      <w:r>
        <w:t>NumberOfCarsInHousehold</w:t>
      </w:r>
      <w:proofErr w:type="spellEnd"/>
      <w:r>
        <w:t xml:space="preserve">&gt; </w:t>
      </w:r>
    </w:p>
    <w:p w14:paraId="68897490" w14:textId="77777777" w:rsidR="006339F4" w:rsidRDefault="006339F4" w:rsidP="006339F4">
      <w:r>
        <w:t xml:space="preserve">  &lt;</w:t>
      </w:r>
      <w:proofErr w:type="spellStart"/>
      <w:r>
        <w:t>PhoneNumberHome</w:t>
      </w:r>
      <w:proofErr w:type="spellEnd"/>
      <w:r>
        <w:t xml:space="preserve"> /&gt; </w:t>
      </w:r>
    </w:p>
    <w:p w14:paraId="7C49AD59" w14:textId="77777777" w:rsidR="006339F4" w:rsidRDefault="006339F4" w:rsidP="006339F4">
      <w:r>
        <w:t xml:space="preserve">  &lt;</w:t>
      </w:r>
      <w:proofErr w:type="spellStart"/>
      <w:r>
        <w:t>PhoneNumberMobile</w:t>
      </w:r>
      <w:proofErr w:type="spellEnd"/>
      <w:r>
        <w:t xml:space="preserve"> /&gt; </w:t>
      </w:r>
    </w:p>
    <w:p w14:paraId="318C24E5" w14:textId="77777777" w:rsidR="006339F4" w:rsidRDefault="006339F4" w:rsidP="006339F4">
      <w:r>
        <w:t xml:space="preserve">  &lt;/Proposer&gt;</w:t>
      </w:r>
    </w:p>
    <w:p w14:paraId="68703EE1" w14:textId="77777777" w:rsidR="006339F4" w:rsidRDefault="006339F4" w:rsidP="006339F4">
      <w:r>
        <w:t xml:space="preserve">  &lt;</w:t>
      </w:r>
      <w:proofErr w:type="spellStart"/>
      <w:r>
        <w:t>AdditionalDrivers</w:t>
      </w:r>
      <w:proofErr w:type="spellEnd"/>
      <w:r>
        <w:t xml:space="preserve"> /&gt; </w:t>
      </w:r>
    </w:p>
    <w:p w14:paraId="352927D6" w14:textId="77777777" w:rsidR="006339F4" w:rsidRDefault="006339F4" w:rsidP="006339F4">
      <w:r>
        <w:t>- &lt;</w:t>
      </w:r>
      <w:proofErr w:type="spellStart"/>
      <w:r>
        <w:t>RegisteredKeeper</w:t>
      </w:r>
      <w:proofErr w:type="spellEnd"/>
      <w:r>
        <w:t>&gt;</w:t>
      </w:r>
    </w:p>
    <w:p w14:paraId="06EA1E61" w14:textId="77777777" w:rsidR="006339F4" w:rsidRDefault="006339F4" w:rsidP="006339F4">
      <w:r>
        <w:t xml:space="preserve">  &lt;Relationship&gt;0&lt;/Relationship&gt; </w:t>
      </w:r>
    </w:p>
    <w:p w14:paraId="5E9C1659" w14:textId="77777777" w:rsidR="006339F4" w:rsidRDefault="006339F4" w:rsidP="006339F4">
      <w:r>
        <w:t xml:space="preserve">  &lt;/</w:t>
      </w:r>
      <w:proofErr w:type="spellStart"/>
      <w:r>
        <w:t>RegisteredKeeper</w:t>
      </w:r>
      <w:proofErr w:type="spellEnd"/>
      <w:r>
        <w:t>&gt;</w:t>
      </w:r>
    </w:p>
    <w:p w14:paraId="25124D7E" w14:textId="77777777" w:rsidR="00FC1842" w:rsidRDefault="006339F4" w:rsidP="006339F4">
      <w:r>
        <w:t xml:space="preserve">  &lt;/CarQuoteRequestV4&gt;</w:t>
      </w:r>
    </w:p>
    <w:sectPr w:rsidR="00FC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F4"/>
    <w:rsid w:val="00133F0F"/>
    <w:rsid w:val="006339F4"/>
    <w:rsid w:val="007404CE"/>
    <w:rsid w:val="00803912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039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039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A3902-CD3C-46EE-9716-9FFA29F3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Gwynn</dc:creator>
  <cp:lastModifiedBy>Gary Gwynn</cp:lastModifiedBy>
  <cp:revision>1</cp:revision>
  <dcterms:created xsi:type="dcterms:W3CDTF">2013-05-31T07:58:00Z</dcterms:created>
  <dcterms:modified xsi:type="dcterms:W3CDTF">2013-05-31T08:01:00Z</dcterms:modified>
</cp:coreProperties>
</file>